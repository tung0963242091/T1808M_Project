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E3" w:rsidRPr="002268F2" w:rsidRDefault="007204BD">
      <w:pPr>
        <w:rPr>
          <w:rFonts w:cs="Times New Roman"/>
          <w:szCs w:val="28"/>
        </w:rPr>
      </w:pPr>
      <w:r w:rsidRPr="002268F2">
        <w:rPr>
          <w:rFonts w:cs="Times New Roman"/>
          <w:szCs w:val="28"/>
        </w:rPr>
        <w:t>Thương hiệu kính mắt GUCCI</w:t>
      </w:r>
    </w:p>
    <w:p w:rsidR="007204BD" w:rsidRPr="002268F2" w:rsidRDefault="007204BD" w:rsidP="007204B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2268F2">
        <w:rPr>
          <w:rFonts w:cs="Times New Roman"/>
          <w:szCs w:val="28"/>
        </w:rPr>
        <w:t xml:space="preserve">GG170S 007 </w:t>
      </w:r>
    </w:p>
    <w:p w:rsidR="007204BD" w:rsidRPr="002268F2" w:rsidRDefault="007204BD" w:rsidP="007204BD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gramStart"/>
      <w:r w:rsidRPr="002268F2">
        <w:rPr>
          <w:rFonts w:cs="Times New Roman"/>
          <w:szCs w:val="28"/>
        </w:rPr>
        <w:t>Giá :</w:t>
      </w:r>
      <w:proofErr w:type="gramEnd"/>
      <w:r w:rsidRPr="002268F2">
        <w:rPr>
          <w:rFonts w:cs="Times New Roman"/>
          <w:szCs w:val="28"/>
        </w:rPr>
        <w:t xml:space="preserve"> 10.400.000 Đang được giảm giá trên liensonoptic.vn 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Mắt kính hàng hiệu chính hãng Gucci GG0107S 007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Group, Settima Strada 15, 35129 Pradova, Italy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Tròng :</w:t>
      </w:r>
      <w:proofErr w:type="gramEnd"/>
      <w:r w:rsidRPr="002268F2">
        <w:rPr>
          <w:color w:val="000000"/>
          <w:sz w:val="28"/>
          <w:szCs w:val="28"/>
        </w:rPr>
        <w:t xml:space="preserve"> polycarbonate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</w:t>
      </w:r>
      <w:proofErr w:type="gramEnd"/>
      <w:r w:rsidRPr="002268F2">
        <w:rPr>
          <w:color w:val="000000"/>
          <w:sz w:val="28"/>
          <w:szCs w:val="28"/>
        </w:rPr>
        <w:t xml:space="preserve"> KHÓI</w:t>
      </w:r>
    </w:p>
    <w:p w:rsidR="007204BD" w:rsidRPr="002268F2" w:rsidRDefault="007204BD" w:rsidP="007204B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2268F2">
        <w:rPr>
          <w:rFonts w:cs="Times New Roman"/>
          <w:szCs w:val="28"/>
        </w:rPr>
        <w:t>GG107S 001</w:t>
      </w:r>
    </w:p>
    <w:p w:rsidR="007204BD" w:rsidRPr="002268F2" w:rsidRDefault="007204BD" w:rsidP="007204BD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gramStart"/>
      <w:r w:rsidRPr="002268F2">
        <w:rPr>
          <w:rFonts w:cs="Times New Roman"/>
          <w:szCs w:val="28"/>
        </w:rPr>
        <w:t>Giá :</w:t>
      </w:r>
      <w:proofErr w:type="gramEnd"/>
      <w:r w:rsidRPr="002268F2">
        <w:rPr>
          <w:rFonts w:cs="Times New Roman"/>
          <w:szCs w:val="28"/>
        </w:rPr>
        <w:t xml:space="preserve"> 11.900.00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Mắt kính hàng hiệu chính hãng Gucci GG0107S 001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Group, Settima Strada 15, 35129 Pradova, Italy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Tròng :</w:t>
      </w:r>
      <w:proofErr w:type="gramEnd"/>
      <w:r w:rsidRPr="002268F2">
        <w:rPr>
          <w:color w:val="000000"/>
          <w:sz w:val="28"/>
          <w:szCs w:val="28"/>
        </w:rPr>
        <w:t xml:space="preserve"> polycarbonate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</w:t>
      </w:r>
      <w:proofErr w:type="gramEnd"/>
      <w:r w:rsidRPr="002268F2">
        <w:rPr>
          <w:color w:val="000000"/>
          <w:sz w:val="28"/>
          <w:szCs w:val="28"/>
        </w:rPr>
        <w:t xml:space="preserve"> Xám đen</w:t>
      </w:r>
    </w:p>
    <w:p w:rsidR="007204BD" w:rsidRPr="002268F2" w:rsidRDefault="007204BD" w:rsidP="007204B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2268F2">
        <w:rPr>
          <w:rFonts w:cs="Times New Roman"/>
          <w:szCs w:val="28"/>
        </w:rPr>
        <w:t>GG130OJ 001</w:t>
      </w:r>
    </w:p>
    <w:p w:rsidR="007204BD" w:rsidRPr="002268F2" w:rsidRDefault="007204BD" w:rsidP="007204BD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gramStart"/>
      <w:r w:rsidRPr="002268F2">
        <w:rPr>
          <w:rFonts w:cs="Times New Roman"/>
          <w:szCs w:val="28"/>
        </w:rPr>
        <w:t>Giá :</w:t>
      </w:r>
      <w:proofErr w:type="gramEnd"/>
      <w:r w:rsidRPr="002268F2">
        <w:rPr>
          <w:rFonts w:cs="Times New Roman"/>
          <w:szCs w:val="28"/>
        </w:rPr>
        <w:t xml:space="preserve"> 10.400.000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Mắt kính hàng hiệu chính hãng Gucci GG0130OJ 001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Settima Strada 15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35129 Pradova, Italy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 mẫu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lastRenderedPageBreak/>
        <w:t>Chất liệu gọng : plastic, hợp kim titanium</w:t>
      </w:r>
      <w:r w:rsidRPr="002268F2">
        <w:rPr>
          <w:color w:val="000000"/>
          <w:sz w:val="28"/>
          <w:szCs w:val="28"/>
        </w:rPr>
        <w:br/>
        <w:t>Màu sắc :đen</w:t>
      </w:r>
    </w:p>
    <w:p w:rsidR="007204BD" w:rsidRPr="002268F2" w:rsidRDefault="007204BD" w:rsidP="007204BD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GG111OA 001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10.400.000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Settima Strada 15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35129 Pradova, Italy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 polycarbonate</w:t>
      </w:r>
    </w:p>
    <w:p w:rsidR="007204BD" w:rsidRPr="002268F2" w:rsidRDefault="007204BD" w:rsidP="007204BD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:ĐEN</w:t>
      </w:r>
      <w:proofErr w:type="gramEnd"/>
    </w:p>
    <w:p w:rsidR="007204BD" w:rsidRPr="002268F2" w:rsidRDefault="00F575BE" w:rsidP="007204BD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GG0035SA 002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8.200.000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Settima Strada 15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35129 Pradova, Italy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 mẫu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plastic, hợp kim titanium</w:t>
      </w:r>
    </w:p>
    <w:p w:rsidR="00F575BE" w:rsidRPr="002268F2" w:rsidRDefault="00F575BE" w:rsidP="00F575BE">
      <w:pPr>
        <w:pStyle w:val="NormalWeb"/>
        <w:numPr>
          <w:ilvl w:val="0"/>
          <w:numId w:val="2"/>
        </w:numPr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:XÁM</w:t>
      </w:r>
      <w:proofErr w:type="gramEnd"/>
      <w:r w:rsidRPr="002268F2">
        <w:rPr>
          <w:color w:val="000000"/>
          <w:sz w:val="28"/>
          <w:szCs w:val="28"/>
        </w:rPr>
        <w:t xml:space="preserve"> XANH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  6. GG0019OA 001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ind w:left="360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- </w:t>
      </w: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9.900.000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lastRenderedPageBreak/>
        <w:t>Settima Strada 15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35129 Pradova, Italy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 mẫu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plastic, hợp kim titanium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:ĐỒI</w:t>
      </w:r>
      <w:proofErr w:type="gramEnd"/>
      <w:r w:rsidRPr="002268F2">
        <w:rPr>
          <w:color w:val="000000"/>
          <w:sz w:val="28"/>
          <w:szCs w:val="28"/>
        </w:rPr>
        <w:t xml:space="preserve"> MỒI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ind w:left="360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7.GG1110 001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ind w:left="360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- </w:t>
      </w: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10.400.000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Nhà sx: SAFILO Group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Settima Strada 15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35129 Pradova, Italy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 mẫu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Chất liệu </w:t>
      </w:r>
      <w:proofErr w:type="gramStart"/>
      <w:r w:rsidRPr="002268F2">
        <w:rPr>
          <w:color w:val="000000"/>
          <w:sz w:val="28"/>
          <w:szCs w:val="28"/>
        </w:rPr>
        <w:t>gọng :</w:t>
      </w:r>
      <w:proofErr w:type="gramEnd"/>
      <w:r w:rsidRPr="002268F2">
        <w:rPr>
          <w:color w:val="000000"/>
          <w:sz w:val="28"/>
          <w:szCs w:val="28"/>
        </w:rPr>
        <w:t xml:space="preserve"> plastic, hợp kim titanium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Màu </w:t>
      </w:r>
      <w:proofErr w:type="gramStart"/>
      <w:r w:rsidRPr="002268F2">
        <w:rPr>
          <w:color w:val="000000"/>
          <w:sz w:val="28"/>
          <w:szCs w:val="28"/>
        </w:rPr>
        <w:t>sắc :ĐEN</w:t>
      </w:r>
      <w:proofErr w:type="gramEnd"/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8. GG0214S 001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- </w:t>
      </w: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17.900.000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-</w:t>
      </w:r>
      <w:proofErr w:type="gramStart"/>
      <w:r w:rsidRPr="002268F2">
        <w:rPr>
          <w:color w:val="000000"/>
          <w:sz w:val="28"/>
          <w:szCs w:val="28"/>
        </w:rPr>
        <w:t>Nsx:Marcoline</w:t>
      </w:r>
      <w:proofErr w:type="gramEnd"/>
      <w:r w:rsidRPr="002268F2">
        <w:rPr>
          <w:color w:val="000000"/>
          <w:sz w:val="28"/>
          <w:szCs w:val="28"/>
        </w:rPr>
        <w:t xml:space="preserve"> S.P.A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Zona Industrial Villanova,4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32013 Longarone(BL) Italy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Tròng: polycarbonate</w:t>
      </w:r>
      <w:r w:rsidRPr="002268F2">
        <w:rPr>
          <w:color w:val="000000"/>
          <w:sz w:val="28"/>
          <w:szCs w:val="28"/>
        </w:rPr>
        <w:br/>
        <w:t>Chất liệu: plastic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Màu sắc: đen</w:t>
      </w: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lastRenderedPageBreak/>
        <w:t>9. GG0212S 002</w:t>
      </w:r>
    </w:p>
    <w:p w:rsidR="00F575BE" w:rsidRPr="002268F2" w:rsidRDefault="002268F2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- </w:t>
      </w: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21.600.000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Nsx:Marcoline</w:t>
      </w:r>
      <w:proofErr w:type="gramEnd"/>
      <w:r w:rsidRPr="002268F2">
        <w:rPr>
          <w:color w:val="000000"/>
          <w:sz w:val="28"/>
          <w:szCs w:val="28"/>
        </w:rPr>
        <w:t xml:space="preserve"> S.P.A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Zona Industrial Villanova,4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32013 Longarone(BL) Italy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Tròng: tráng gương hồng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Chất liệu: plastic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Màu sắc: Trà</w:t>
      </w:r>
    </w:p>
    <w:p w:rsidR="002268F2" w:rsidRPr="002268F2" w:rsidRDefault="002268F2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10. GG0204SK 001</w:t>
      </w:r>
    </w:p>
    <w:p w:rsidR="002268F2" w:rsidRPr="002268F2" w:rsidRDefault="002268F2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 xml:space="preserve">- </w:t>
      </w:r>
      <w:proofErr w:type="gramStart"/>
      <w:r w:rsidRPr="002268F2">
        <w:rPr>
          <w:color w:val="000000"/>
          <w:sz w:val="28"/>
          <w:szCs w:val="28"/>
        </w:rPr>
        <w:t>Giá :</w:t>
      </w:r>
      <w:proofErr w:type="gramEnd"/>
      <w:r w:rsidRPr="002268F2">
        <w:rPr>
          <w:color w:val="000000"/>
          <w:sz w:val="28"/>
          <w:szCs w:val="28"/>
        </w:rPr>
        <w:t xml:space="preserve"> 10.400.000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proofErr w:type="gramStart"/>
      <w:r w:rsidRPr="002268F2">
        <w:rPr>
          <w:color w:val="000000"/>
          <w:sz w:val="28"/>
          <w:szCs w:val="28"/>
        </w:rPr>
        <w:t>Nsx:Marcoline</w:t>
      </w:r>
      <w:proofErr w:type="gramEnd"/>
      <w:r w:rsidRPr="002268F2">
        <w:rPr>
          <w:color w:val="000000"/>
          <w:sz w:val="28"/>
          <w:szCs w:val="28"/>
        </w:rPr>
        <w:t xml:space="preserve"> S.P.A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Zona Industrial Villanova,4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32013 Longarone(BL) Italy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Tròng: tráng gương hồng</w:t>
      </w:r>
    </w:p>
    <w:p w:rsidR="002268F2" w:rsidRPr="002268F2" w:rsidRDefault="002268F2" w:rsidP="002268F2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 w:rsidRPr="002268F2">
        <w:rPr>
          <w:color w:val="000000"/>
          <w:sz w:val="28"/>
          <w:szCs w:val="28"/>
        </w:rPr>
        <w:t>Chất liệu: plastic</w:t>
      </w:r>
    </w:p>
    <w:p w:rsidR="002268F2" w:rsidRDefault="00A657CC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Màu sắc: đen</w:t>
      </w:r>
    </w:p>
    <w:p w:rsidR="00A657CC" w:rsidRPr="00A657CC" w:rsidRDefault="00A657CC" w:rsidP="00A657CC">
      <w:pPr>
        <w:pStyle w:val="Heading1"/>
        <w:shd w:val="clear" w:color="auto" w:fill="F5F7FA"/>
        <w:spacing w:before="0" w:beforeAutospacing="0" w:after="75" w:afterAutospacing="0" w:line="450" w:lineRule="atLeast"/>
        <w:rPr>
          <w:b w:val="0"/>
          <w:bCs w:val="0"/>
          <w:color w:val="111111"/>
          <w:sz w:val="24"/>
          <w:szCs w:val="24"/>
        </w:rPr>
      </w:pPr>
      <w:r>
        <w:rPr>
          <w:color w:val="000000"/>
          <w:sz w:val="28"/>
          <w:szCs w:val="28"/>
        </w:rPr>
        <w:t>11</w:t>
      </w:r>
      <w:r w:rsidRPr="00A657CC">
        <w:rPr>
          <w:b w:val="0"/>
          <w:color w:val="000000"/>
          <w:sz w:val="24"/>
          <w:szCs w:val="24"/>
        </w:rPr>
        <w:t xml:space="preserve">. </w:t>
      </w:r>
      <w:r w:rsidRPr="00A657CC">
        <w:rPr>
          <w:b w:val="0"/>
          <w:bCs w:val="0"/>
          <w:color w:val="111111"/>
          <w:sz w:val="24"/>
          <w:szCs w:val="24"/>
        </w:rPr>
        <w:t>GUCCI GG0194SK 004</w:t>
      </w:r>
    </w:p>
    <w:p w:rsidR="00A657CC" w:rsidRPr="00A657CC" w:rsidRDefault="00A657CC" w:rsidP="00A657CC">
      <w:pPr>
        <w:shd w:val="clear" w:color="auto" w:fill="F5F7FA"/>
        <w:spacing w:before="300" w:after="270" w:line="450" w:lineRule="atLeast"/>
        <w:rPr>
          <w:rFonts w:eastAsia="Times New Roman" w:cs="Times New Roman"/>
          <w:color w:val="FB922C"/>
          <w:sz w:val="24"/>
          <w:szCs w:val="24"/>
        </w:rPr>
      </w:pPr>
      <w:r w:rsidRPr="00A657CC">
        <w:rPr>
          <w:rFonts w:eastAsia="Times New Roman" w:cs="Times New Roman"/>
          <w:color w:val="FB922C"/>
          <w:sz w:val="24"/>
          <w:szCs w:val="24"/>
        </w:rPr>
        <w:t>9.900.000</w:t>
      </w:r>
      <w:del w:id="0" w:author="Unknown">
        <w:r w:rsidRPr="00A657CC">
          <w:rPr>
            <w:rFonts w:eastAsia="Times New Roman" w:cs="Times New Roman"/>
            <w:color w:val="FB922C"/>
            <w:sz w:val="24"/>
            <w:szCs w:val="24"/>
          </w:rPr>
          <w:delText> ₫</w:delText>
        </w:r>
      </w:del>
      <w:r w:rsidRPr="00A657CC">
        <w:rPr>
          <w:rFonts w:eastAsia="Times New Roman" w:cs="Times New Roman"/>
          <w:color w:val="FB922C"/>
          <w:sz w:val="24"/>
          <w:szCs w:val="24"/>
        </w:rPr>
        <w:t> </w:t>
      </w:r>
    </w:p>
    <w:p w:rsidR="00A657CC" w:rsidRPr="00A657CC" w:rsidRDefault="00A657CC" w:rsidP="00A657CC">
      <w:pPr>
        <w:shd w:val="clear" w:color="auto" w:fill="F5F7FA"/>
        <w:spacing w:after="75" w:line="240" w:lineRule="auto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>Thương Hiệu: </w:t>
      </w:r>
      <w:hyperlink r:id="rId5" w:history="1">
        <w:r w:rsidRPr="00A657CC">
          <w:rPr>
            <w:rFonts w:eastAsia="Times New Roman" w:cs="Times New Roman"/>
            <w:color w:val="FB922C"/>
            <w:sz w:val="24"/>
            <w:szCs w:val="24"/>
          </w:rPr>
          <w:t>GUCCI</w:t>
        </w:r>
      </w:hyperlink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>Mắt kính hàng hiệu chính hãng Gucci GG0194SK 004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>Nhà sx: SAFILO Group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lastRenderedPageBreak/>
        <w:t>Settima Strada 15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>35129 Pradova, Italy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>Tròng polycarbonate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 xml:space="preserve">Chất liệu </w:t>
      </w:r>
      <w:proofErr w:type="gramStart"/>
      <w:r w:rsidRPr="00A657CC">
        <w:rPr>
          <w:rFonts w:eastAsia="Times New Roman" w:cs="Times New Roman"/>
          <w:color w:val="000000"/>
          <w:sz w:val="24"/>
          <w:szCs w:val="24"/>
        </w:rPr>
        <w:t>gọng :</w:t>
      </w:r>
      <w:proofErr w:type="gramEnd"/>
      <w:r w:rsidRPr="00A657CC">
        <w:rPr>
          <w:rFonts w:eastAsia="Times New Roman" w:cs="Times New Roman"/>
          <w:color w:val="000000"/>
          <w:sz w:val="24"/>
          <w:szCs w:val="24"/>
        </w:rPr>
        <w:t xml:space="preserve"> plastic</w:t>
      </w:r>
    </w:p>
    <w:p w:rsid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  <w:r w:rsidRPr="00A657CC">
        <w:rPr>
          <w:rFonts w:eastAsia="Times New Roman" w:cs="Times New Roman"/>
          <w:color w:val="000000"/>
          <w:sz w:val="24"/>
          <w:szCs w:val="24"/>
        </w:rPr>
        <w:t xml:space="preserve">Màu </w:t>
      </w:r>
      <w:proofErr w:type="gramStart"/>
      <w:r w:rsidRPr="00A657CC">
        <w:rPr>
          <w:rFonts w:eastAsia="Times New Roman" w:cs="Times New Roman"/>
          <w:color w:val="000000"/>
          <w:sz w:val="24"/>
          <w:szCs w:val="24"/>
        </w:rPr>
        <w:t>sắc :ĐEN</w:t>
      </w:r>
      <w:proofErr w:type="gramEnd"/>
      <w:r w:rsidRPr="00A657CC">
        <w:rPr>
          <w:rFonts w:eastAsia="Times New Roman" w:cs="Times New Roman"/>
          <w:color w:val="000000"/>
          <w:sz w:val="24"/>
          <w:szCs w:val="24"/>
        </w:rPr>
        <w:t xml:space="preserve"> PHỐI VÀNG</w:t>
      </w:r>
    </w:p>
    <w:p w:rsidR="00A657CC" w:rsidRPr="00A657CC" w:rsidRDefault="00A657CC" w:rsidP="00A657CC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color w:val="000000"/>
          <w:sz w:val="24"/>
          <w:szCs w:val="24"/>
        </w:rPr>
        <w:t>12.</w:t>
      </w:r>
      <w:r w:rsidRPr="00A657CC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GG0164S 004</w:t>
      </w:r>
    </w:p>
    <w:p w:rsidR="00A657CC" w:rsidRPr="00A657CC" w:rsidRDefault="00A657CC" w:rsidP="00A657CC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A657CC">
        <w:rPr>
          <w:rFonts w:ascii="Mandatory" w:eastAsia="Times New Roman" w:hAnsi="Mandatory" w:cs="Times New Roman"/>
          <w:color w:val="FB922C"/>
          <w:sz w:val="42"/>
          <w:szCs w:val="42"/>
        </w:rPr>
        <w:t>7.500.000</w:t>
      </w:r>
      <w:del w:id="1" w:author="Unknown">
        <w:r w:rsidRPr="00A657CC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A657CC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A657CC" w:rsidRPr="00A657CC" w:rsidRDefault="00A657CC" w:rsidP="00A657CC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657CC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6" w:history="1">
        <w:r w:rsidRPr="00A657CC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GG0164S 004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sắc :ĐỒI</w:t>
      </w:r>
      <w:proofErr w:type="gramEnd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 MỒI</w:t>
      </w:r>
    </w:p>
    <w:p w:rsidR="00A657CC" w:rsidRPr="00A657CC" w:rsidRDefault="00A657CC" w:rsidP="00A657CC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 xml:space="preserve">13. </w:t>
      </w:r>
      <w:r w:rsidRPr="00A657CC">
        <w:rPr>
          <w:rFonts w:ascii="Open Sans" w:hAnsi="Open Sans"/>
          <w:b w:val="0"/>
          <w:bCs w:val="0"/>
          <w:color w:val="111111"/>
          <w:sz w:val="38"/>
          <w:szCs w:val="38"/>
        </w:rPr>
        <w:t>GUCCI GG0238S 001</w:t>
      </w:r>
    </w:p>
    <w:p w:rsidR="00A657CC" w:rsidRPr="00A657CC" w:rsidRDefault="00A657CC" w:rsidP="00A657CC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A657CC">
        <w:rPr>
          <w:rFonts w:ascii="Mandatory" w:eastAsia="Times New Roman" w:hAnsi="Mandatory" w:cs="Times New Roman"/>
          <w:color w:val="FB922C"/>
          <w:sz w:val="42"/>
          <w:szCs w:val="42"/>
        </w:rPr>
        <w:t>12.900.000</w:t>
      </w:r>
      <w:del w:id="2" w:author="Unknown">
        <w:r w:rsidRPr="00A657CC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A657CC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A657CC" w:rsidRPr="00A657CC" w:rsidRDefault="00A657CC" w:rsidP="00A657CC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657CC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7" w:history="1">
        <w:r w:rsidRPr="00A657CC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GG0238S 001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35129 Pradova, Italy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A657CC">
        <w:rPr>
          <w:rFonts w:ascii="Verdana" w:eastAsia="Times New Roman" w:hAnsi="Verdana" w:cs="Times New Roman"/>
          <w:color w:val="000000"/>
          <w:sz w:val="21"/>
          <w:szCs w:val="21"/>
        </w:rPr>
        <w:t>sắc :VÀNG</w:t>
      </w:r>
      <w:proofErr w:type="gramEnd"/>
    </w:p>
    <w:p w:rsidR="00E258CA" w:rsidRPr="00E258CA" w:rsidRDefault="00E258CA" w:rsidP="00E258CA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14.</w:t>
      </w:r>
      <w:r w:rsidRPr="00E258CA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GG0201O 001</w:t>
      </w:r>
    </w:p>
    <w:p w:rsidR="00E258CA" w:rsidRPr="00E258CA" w:rsidRDefault="00E258CA" w:rsidP="00E258CA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58CA">
        <w:rPr>
          <w:rFonts w:ascii="Mandatory" w:eastAsia="Times New Roman" w:hAnsi="Mandatory" w:cs="Times New Roman"/>
          <w:color w:val="FB922C"/>
          <w:sz w:val="42"/>
          <w:szCs w:val="42"/>
        </w:rPr>
        <w:t>12.500.000</w:t>
      </w:r>
      <w:del w:id="3" w:author="Unknown">
        <w:r w:rsidRPr="00E258CA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58CA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E258CA" w:rsidRPr="00E258CA" w:rsidRDefault="00E258CA" w:rsidP="00E258CA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58CA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8" w:history="1">
        <w:r w:rsidRPr="00E258CA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GG0201O 001</w:t>
      </w:r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E258CA" w:rsidRP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E258CA" w:rsidRDefault="00E258C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58CA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85487A" w:rsidRPr="0085487A" w:rsidRDefault="0085487A" w:rsidP="0085487A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15.</w:t>
      </w:r>
      <w:r w:rsidRPr="0085487A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GG0176OA 001</w:t>
      </w:r>
    </w:p>
    <w:p w:rsidR="0085487A" w:rsidRPr="0085487A" w:rsidRDefault="0085487A" w:rsidP="0085487A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85487A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4" w:author="Unknown">
        <w:r w:rsidRPr="0085487A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85487A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85487A" w:rsidRPr="0085487A" w:rsidRDefault="0085487A" w:rsidP="0085487A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85487A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9" w:history="1">
        <w:r w:rsidRPr="0085487A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GG0176OA 001</w:t>
      </w:r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Tròng mẫu</w:t>
      </w:r>
    </w:p>
    <w:p w:rsidR="0085487A" w:rsidRP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85487A" w:rsidRDefault="0085487A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85487A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7870A9" w:rsidRPr="007870A9" w:rsidRDefault="007870A9" w:rsidP="007870A9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16.</w:t>
      </w:r>
      <w:r w:rsidRPr="007870A9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GG0130O 001</w:t>
      </w:r>
    </w:p>
    <w:p w:rsidR="007870A9" w:rsidRPr="007870A9" w:rsidRDefault="007870A9" w:rsidP="007870A9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7870A9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5" w:author="Unknown">
        <w:r w:rsidRPr="007870A9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7870A9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7870A9" w:rsidRPr="007870A9" w:rsidRDefault="007870A9" w:rsidP="007870A9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870A9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0" w:history="1">
        <w:r w:rsidRPr="007870A9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GG0130O 001</w:t>
      </w:r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7870A9" w:rsidRP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7870A9" w:rsidRDefault="007870A9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7870A9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6A060F" w:rsidRPr="006A060F" w:rsidRDefault="006A060F" w:rsidP="006A060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17.</w:t>
      </w:r>
      <w:r w:rsidRPr="006A060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GG0042OA 001</w:t>
      </w:r>
    </w:p>
    <w:p w:rsidR="006A060F" w:rsidRPr="006A060F" w:rsidRDefault="006A060F" w:rsidP="006A060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6A060F">
        <w:rPr>
          <w:rFonts w:ascii="Mandatory" w:eastAsia="Times New Roman" w:hAnsi="Mandatory" w:cs="Times New Roman"/>
          <w:color w:val="FB922C"/>
          <w:sz w:val="42"/>
          <w:szCs w:val="42"/>
        </w:rPr>
        <w:t>6.500.000</w:t>
      </w:r>
      <w:del w:id="6" w:author="Unknown">
        <w:r w:rsidRPr="006A060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6A060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6A060F" w:rsidRPr="006A060F" w:rsidRDefault="006A060F" w:rsidP="006A060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A060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1" w:history="1">
        <w:r w:rsidRPr="006A060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GG0042OA 001</w:t>
      </w:r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6A060F" w:rsidRP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Chất liệu </w:t>
      </w:r>
      <w:proofErr w:type="gramStart"/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6A060F" w:rsidRDefault="006A060F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6A060F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AF48F1" w:rsidRPr="00AF48F1" w:rsidRDefault="00AF48F1" w:rsidP="00AF48F1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18.</w:t>
      </w:r>
      <w:r w:rsidRPr="00AF48F1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GG0019OA 001</w:t>
      </w:r>
    </w:p>
    <w:p w:rsidR="00AF48F1" w:rsidRPr="00AF48F1" w:rsidRDefault="00AF48F1" w:rsidP="00AF48F1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AF48F1">
        <w:rPr>
          <w:rFonts w:ascii="Mandatory" w:eastAsia="Times New Roman" w:hAnsi="Mandatory" w:cs="Times New Roman"/>
          <w:color w:val="FB922C"/>
          <w:sz w:val="42"/>
          <w:szCs w:val="42"/>
        </w:rPr>
        <w:t>9.900.000</w:t>
      </w:r>
      <w:del w:id="7" w:author="Unknown">
        <w:r w:rsidRPr="00AF48F1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AF48F1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AF48F1" w:rsidRPr="00AF48F1" w:rsidRDefault="00AF48F1" w:rsidP="00AF48F1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F48F1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2" w:history="1">
        <w:r w:rsidRPr="00AF48F1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GG0019OA 001</w:t>
      </w:r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AF48F1" w:rsidRP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AF48F1" w:rsidRDefault="00AF48F1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AF48F1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D71653" w:rsidRPr="00D71653" w:rsidRDefault="00D71653" w:rsidP="00D71653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19.</w:t>
      </w:r>
      <w:r w:rsidRPr="00D71653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GG0011OA 001</w:t>
      </w:r>
    </w:p>
    <w:p w:rsidR="00D71653" w:rsidRPr="00D71653" w:rsidRDefault="00D71653" w:rsidP="00D71653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D71653">
        <w:rPr>
          <w:rFonts w:ascii="Mandatory" w:eastAsia="Times New Roman" w:hAnsi="Mandatory" w:cs="Times New Roman"/>
          <w:color w:val="FB922C"/>
          <w:sz w:val="42"/>
          <w:szCs w:val="42"/>
        </w:rPr>
        <w:t>8.200.000</w:t>
      </w:r>
      <w:del w:id="8" w:author="Unknown">
        <w:r w:rsidRPr="00D71653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D71653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D71653" w:rsidRPr="00D71653" w:rsidRDefault="00D71653" w:rsidP="00D71653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71653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3" w:history="1">
        <w:r w:rsidRPr="00D71653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D71653" w:rsidRP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GG0011OA 001</w:t>
      </w: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br/>
        <w:t>Nhà sx: SAFILO Group</w:t>
      </w:r>
    </w:p>
    <w:p w:rsidR="00D71653" w:rsidRP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D71653" w:rsidRP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D71653" w:rsidRP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Tròng mẫu</w:t>
      </w:r>
    </w:p>
    <w:p w:rsidR="00D71653" w:rsidRP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plastic, hợp kim titanium</w:t>
      </w:r>
    </w:p>
    <w:p w:rsidR="00D71653" w:rsidRDefault="00D71653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Màu </w:t>
      </w:r>
      <w:proofErr w:type="gramStart"/>
      <w:r w:rsidRPr="00D71653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5A22E0" w:rsidRPr="005A22E0" w:rsidRDefault="005A22E0" w:rsidP="005A22E0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20.</w:t>
      </w:r>
      <w:r w:rsidRPr="005A22E0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GG0117S 003</w:t>
      </w:r>
    </w:p>
    <w:p w:rsidR="005A22E0" w:rsidRPr="005A22E0" w:rsidRDefault="005A22E0" w:rsidP="005A22E0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5A22E0">
        <w:rPr>
          <w:rFonts w:ascii="Mandatory" w:eastAsia="Times New Roman" w:hAnsi="Mandatory" w:cs="Times New Roman"/>
          <w:color w:val="FB922C"/>
          <w:sz w:val="42"/>
          <w:szCs w:val="42"/>
        </w:rPr>
        <w:t>9.800.000</w:t>
      </w:r>
      <w:del w:id="9" w:author="Unknown">
        <w:r w:rsidRPr="005A22E0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5A22E0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</w:p>
    <w:p w:rsidR="005A22E0" w:rsidRPr="005A22E0" w:rsidRDefault="005A22E0" w:rsidP="005A22E0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A22E0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4" w:history="1">
        <w:r w:rsidRPr="005A22E0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GG0117S 003</w:t>
      </w:r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5A22E0" w:rsidRP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5A22E0" w:rsidRDefault="005A22E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5A22E0">
        <w:rPr>
          <w:rFonts w:ascii="Verdana" w:eastAsia="Times New Roman" w:hAnsi="Verdana" w:cs="Times New Roman"/>
          <w:color w:val="000000"/>
          <w:sz w:val="21"/>
          <w:szCs w:val="21"/>
        </w:rPr>
        <w:t>sắc :TRẮNG</w:t>
      </w:r>
      <w:proofErr w:type="gramEnd"/>
    </w:p>
    <w:p w:rsidR="00CC56C0" w:rsidRPr="00CC56C0" w:rsidRDefault="00CC56C0" w:rsidP="00CC56C0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21.</w:t>
      </w:r>
      <w:r w:rsidRPr="00CC56C0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GG0117S 001</w:t>
      </w:r>
    </w:p>
    <w:p w:rsidR="00CC56C0" w:rsidRPr="00CC56C0" w:rsidRDefault="00CC56C0" w:rsidP="00CC56C0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CC56C0">
        <w:rPr>
          <w:rFonts w:ascii="Mandatory" w:eastAsia="Times New Roman" w:hAnsi="Mandatory" w:cs="Times New Roman"/>
          <w:color w:val="FB922C"/>
          <w:sz w:val="42"/>
          <w:szCs w:val="42"/>
        </w:rPr>
        <w:t>9.800.000</w:t>
      </w:r>
      <w:del w:id="10" w:author="Unknown">
        <w:r w:rsidRPr="00CC56C0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CC56C0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11" w:author="Unknown">
        <w:r w:rsidRPr="00CC56C0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7.840.000 ₫</w:t>
        </w:r>
      </w:ins>
    </w:p>
    <w:p w:rsidR="00CC56C0" w:rsidRPr="00CC56C0" w:rsidRDefault="00CC56C0" w:rsidP="00CC56C0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56C0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5" w:history="1">
        <w:r w:rsidRPr="00CC56C0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GG0117S 001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CC56C0" w:rsidRPr="00CC56C0" w:rsidRDefault="00CC56C0" w:rsidP="00CC56C0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22.</w:t>
      </w:r>
      <w:r w:rsidRPr="00CC56C0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GG0107S 004</w:t>
      </w:r>
    </w:p>
    <w:p w:rsidR="00CC56C0" w:rsidRPr="00CC56C0" w:rsidRDefault="00CC56C0" w:rsidP="00CC56C0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CC56C0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12" w:author="Unknown">
        <w:r w:rsidRPr="00CC56C0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CC56C0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13" w:author="Unknown">
        <w:r w:rsidRPr="00CC56C0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8.320.000 ₫</w:t>
        </w:r>
      </w:ins>
    </w:p>
    <w:p w:rsidR="00CC56C0" w:rsidRPr="00CC56C0" w:rsidRDefault="00CC56C0" w:rsidP="00CC56C0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C56C0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6" w:history="1">
        <w:r w:rsidRPr="00CC56C0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GG0107S 004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CC56C0" w:rsidRPr="00CC56C0" w:rsidRDefault="00CC56C0" w:rsidP="00CC56C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CC56C0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E207DF" w:rsidRPr="00E207DF" w:rsidRDefault="00E207DF" w:rsidP="00E207D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23.</w:t>
      </w:r>
      <w:r w:rsidRPr="00E207D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GG0106S 007</w:t>
      </w:r>
    </w:p>
    <w:p w:rsidR="00E207DF" w:rsidRPr="00E207DF" w:rsidRDefault="00E207DF" w:rsidP="00E207D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14" w:author="Unknown">
        <w:r w:rsidRPr="00E207D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15" w:author="Unknown">
        <w:r w:rsidRPr="00E207DF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8.320.000 ₫</w:t>
        </w:r>
      </w:ins>
    </w:p>
    <w:p w:rsidR="00E207DF" w:rsidRPr="00E207DF" w:rsidRDefault="00E207DF" w:rsidP="00E207D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07D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7" w:history="1">
        <w:r w:rsidRPr="00E207D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GG0106S 007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phối đỏ</w:t>
      </w:r>
    </w:p>
    <w:p w:rsidR="00E207DF" w:rsidRPr="00E207DF" w:rsidRDefault="00E207DF" w:rsidP="00E207D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24.</w:t>
      </w:r>
      <w:r w:rsidRPr="00E207D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GG0106S 004</w:t>
      </w:r>
    </w:p>
    <w:p w:rsidR="00E207DF" w:rsidRPr="00E207DF" w:rsidRDefault="00E207DF" w:rsidP="00E207D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16" w:author="Unknown">
        <w:r w:rsidRPr="00E207D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17" w:author="Unknown">
        <w:r w:rsidRPr="00E207DF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8.320.000 ₫</w:t>
        </w:r>
      </w:ins>
    </w:p>
    <w:p w:rsidR="00E207DF" w:rsidRPr="00E207DF" w:rsidRDefault="00E207DF" w:rsidP="00E207D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07D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8" w:history="1">
        <w:r w:rsidRPr="00E207D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GG0106S 004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sắc :nâu</w:t>
      </w:r>
      <w:proofErr w:type="gramEnd"/>
    </w:p>
    <w:p w:rsidR="00E207DF" w:rsidRPr="00E207DF" w:rsidRDefault="00E207DF" w:rsidP="00E207D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25.</w:t>
      </w:r>
      <w:r w:rsidRPr="00E207D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GG0096SA 004</w:t>
      </w:r>
    </w:p>
    <w:p w:rsidR="00E207DF" w:rsidRPr="00E207DF" w:rsidRDefault="00E207DF" w:rsidP="00E207D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9.900.000</w:t>
      </w:r>
      <w:del w:id="18" w:author="Unknown">
        <w:r w:rsidRPr="00E207D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19" w:author="Unknown">
        <w:r w:rsidRPr="00E207DF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7.920.000 ₫</w:t>
        </w:r>
      </w:ins>
    </w:p>
    <w:p w:rsidR="00E207DF" w:rsidRPr="00E207DF" w:rsidRDefault="00E207DF" w:rsidP="00E207D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07D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19" w:history="1">
        <w:r w:rsidRPr="00E207D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GG0096SA 004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E207DF" w:rsidRPr="00E207DF" w:rsidRDefault="00E207DF" w:rsidP="00E207D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26.</w:t>
      </w:r>
      <w:r w:rsidRPr="00E207D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GG0096SA 001</w:t>
      </w:r>
    </w:p>
    <w:p w:rsidR="00E207DF" w:rsidRPr="00E207DF" w:rsidRDefault="00E207DF" w:rsidP="00E207D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9.900.000</w:t>
      </w:r>
      <w:del w:id="20" w:author="Unknown">
        <w:r w:rsidRPr="00E207D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21" w:author="Unknown">
        <w:r w:rsidRPr="00E207DF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7.920.000 ₫</w:t>
        </w:r>
      </w:ins>
    </w:p>
    <w:p w:rsidR="00E207DF" w:rsidRPr="00E207DF" w:rsidRDefault="00E207DF" w:rsidP="00E207D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07D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20" w:history="1">
        <w:r w:rsidRPr="00E207D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GG0096SA 001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E207DF" w:rsidRPr="00E207DF" w:rsidRDefault="00E207DF" w:rsidP="00E207DF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27.</w:t>
      </w:r>
      <w:r w:rsidRPr="00E207DF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GG0077SK 004</w:t>
      </w:r>
    </w:p>
    <w:p w:rsidR="00E207DF" w:rsidRPr="00E207DF" w:rsidRDefault="00E207DF" w:rsidP="00E207DF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9.400.000</w:t>
      </w:r>
      <w:del w:id="22" w:author="Unknown">
        <w:r w:rsidRPr="00E207DF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E207DF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23" w:author="Unknown">
        <w:r w:rsidRPr="00E207DF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7.520.000 ₫</w:t>
        </w:r>
      </w:ins>
    </w:p>
    <w:p w:rsidR="00E207DF" w:rsidRPr="00E207DF" w:rsidRDefault="00E207DF" w:rsidP="00E207DF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207DF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21" w:history="1">
        <w:r w:rsidRPr="00E207DF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GG0077SK 004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E207DF" w:rsidRPr="00E207DF" w:rsidRDefault="00E207DF" w:rsidP="00E207D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E207DF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184663" w:rsidRPr="00184663" w:rsidRDefault="00184663" w:rsidP="00184663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28.</w:t>
      </w:r>
      <w:r w:rsidRPr="00184663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GG0075SK 002</w:t>
      </w:r>
    </w:p>
    <w:p w:rsidR="00184663" w:rsidRPr="00184663" w:rsidRDefault="00184663" w:rsidP="00184663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184663">
        <w:rPr>
          <w:rFonts w:ascii="Mandatory" w:eastAsia="Times New Roman" w:hAnsi="Mandatory" w:cs="Times New Roman"/>
          <w:color w:val="FB922C"/>
          <w:sz w:val="42"/>
          <w:szCs w:val="42"/>
        </w:rPr>
        <w:t>9.400.000</w:t>
      </w:r>
      <w:del w:id="24" w:author="Unknown">
        <w:r w:rsidRPr="00184663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184663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25" w:author="Unknown">
        <w:r w:rsidRPr="00184663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7.520.000 ₫</w:t>
        </w:r>
      </w:ins>
    </w:p>
    <w:p w:rsidR="00184663" w:rsidRPr="00184663" w:rsidRDefault="00184663" w:rsidP="00184663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84663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22" w:history="1">
        <w:r w:rsidRPr="00184663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GG0075SK 002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184663" w:rsidRPr="00184663" w:rsidRDefault="00184663" w:rsidP="0018466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184663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1A5CAD" w:rsidRPr="001A5CAD" w:rsidRDefault="001A5CAD" w:rsidP="001A5CAD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t>29.</w:t>
      </w:r>
      <w:r w:rsidRPr="001A5CAD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GG0062S 006</w:t>
      </w:r>
    </w:p>
    <w:p w:rsidR="001A5CAD" w:rsidRPr="001A5CAD" w:rsidRDefault="001A5CAD" w:rsidP="001A5CAD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1A5CAD">
        <w:rPr>
          <w:rFonts w:ascii="Mandatory" w:eastAsia="Times New Roman" w:hAnsi="Mandatory" w:cs="Times New Roman"/>
          <w:color w:val="FB922C"/>
          <w:sz w:val="42"/>
          <w:szCs w:val="42"/>
        </w:rPr>
        <w:t>10.400.000</w:t>
      </w:r>
      <w:del w:id="26" w:author="Unknown">
        <w:r w:rsidRPr="001A5CAD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1A5CAD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27" w:author="Unknown">
        <w:r w:rsidRPr="001A5CAD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8.320.000 ₫</w:t>
        </w:r>
      </w:ins>
    </w:p>
    <w:p w:rsidR="001A5CAD" w:rsidRPr="001A5CAD" w:rsidRDefault="001A5CAD" w:rsidP="001A5CAD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A5CAD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23" w:history="1">
        <w:r w:rsidRPr="001A5CAD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GG0062S 006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1A5CAD" w:rsidRPr="001A5CAD" w:rsidRDefault="001A5CAD" w:rsidP="001A5CAD">
      <w:pPr>
        <w:pStyle w:val="Heading1"/>
        <w:shd w:val="clear" w:color="auto" w:fill="F5F7FA"/>
        <w:spacing w:before="0" w:beforeAutospacing="0" w:after="75" w:afterAutospacing="0" w:line="450" w:lineRule="atLeast"/>
        <w:rPr>
          <w:rFonts w:ascii="Open Sans" w:hAnsi="Open Sans"/>
          <w:b w:val="0"/>
          <w:bCs w:val="0"/>
          <w:color w:val="111111"/>
          <w:sz w:val="38"/>
          <w:szCs w:val="3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30.</w:t>
      </w:r>
      <w:r w:rsidRPr="001A5CAD">
        <w:rPr>
          <w:rFonts w:ascii="Open Sans" w:hAnsi="Open Sans"/>
          <w:b w:val="0"/>
          <w:bCs w:val="0"/>
          <w:color w:val="111111"/>
          <w:sz w:val="38"/>
          <w:szCs w:val="38"/>
        </w:rPr>
        <w:t xml:space="preserve"> GUCCI GG0056S 004</w:t>
      </w:r>
    </w:p>
    <w:p w:rsidR="001A5CAD" w:rsidRPr="001A5CAD" w:rsidRDefault="001A5CAD" w:rsidP="001A5CAD">
      <w:pPr>
        <w:shd w:val="clear" w:color="auto" w:fill="F5F7FA"/>
        <w:spacing w:before="300" w:after="270" w:line="450" w:lineRule="atLeast"/>
        <w:rPr>
          <w:rFonts w:ascii="Mandatory" w:eastAsia="Times New Roman" w:hAnsi="Mandatory" w:cs="Times New Roman"/>
          <w:color w:val="FB922C"/>
          <w:sz w:val="42"/>
          <w:szCs w:val="42"/>
        </w:rPr>
      </w:pPr>
      <w:r w:rsidRPr="001A5CAD">
        <w:rPr>
          <w:rFonts w:ascii="Mandatory" w:eastAsia="Times New Roman" w:hAnsi="Mandatory" w:cs="Times New Roman"/>
          <w:color w:val="FB922C"/>
          <w:sz w:val="42"/>
          <w:szCs w:val="42"/>
        </w:rPr>
        <w:t>8.600.000</w:t>
      </w:r>
      <w:del w:id="28" w:author="Unknown">
        <w:r w:rsidRPr="001A5CAD">
          <w:rPr>
            <w:rFonts w:ascii="Mandatory" w:eastAsia="Times New Roman" w:hAnsi="Mandatory" w:cs="Times New Roman"/>
            <w:color w:val="FB922C"/>
            <w:sz w:val="42"/>
            <w:szCs w:val="42"/>
          </w:rPr>
          <w:delText> ₫</w:delText>
        </w:r>
      </w:del>
      <w:r w:rsidRPr="001A5CAD">
        <w:rPr>
          <w:rFonts w:ascii="Mandatory" w:eastAsia="Times New Roman" w:hAnsi="Mandatory" w:cs="Times New Roman"/>
          <w:color w:val="FB922C"/>
          <w:sz w:val="42"/>
          <w:szCs w:val="42"/>
        </w:rPr>
        <w:t> </w:t>
      </w:r>
      <w:ins w:id="29" w:author="Unknown">
        <w:r w:rsidRPr="001A5CAD">
          <w:rPr>
            <w:rFonts w:ascii="Mandatory" w:eastAsia="Times New Roman" w:hAnsi="Mandatory" w:cs="Times New Roman"/>
            <w:b/>
            <w:bCs/>
            <w:color w:val="FB922C"/>
            <w:sz w:val="42"/>
            <w:szCs w:val="42"/>
          </w:rPr>
          <w:t>6.880.000 ₫</w:t>
        </w:r>
      </w:ins>
    </w:p>
    <w:p w:rsidR="001A5CAD" w:rsidRPr="001A5CAD" w:rsidRDefault="001A5CAD" w:rsidP="001A5CAD">
      <w:pPr>
        <w:shd w:val="clear" w:color="auto" w:fill="F5F7FA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A5CAD">
        <w:rPr>
          <w:rFonts w:ascii="Verdana" w:eastAsia="Times New Roman" w:hAnsi="Verdana" w:cs="Times New Roman"/>
          <w:color w:val="000000"/>
          <w:sz w:val="27"/>
          <w:szCs w:val="27"/>
        </w:rPr>
        <w:t>Thương Hiệu: </w:t>
      </w:r>
      <w:hyperlink r:id="rId24" w:history="1">
        <w:r w:rsidRPr="001A5CAD">
          <w:rPr>
            <w:rFonts w:ascii="Verdana" w:eastAsia="Times New Roman" w:hAnsi="Verdana" w:cs="Times New Roman"/>
            <w:color w:val="FB922C"/>
            <w:sz w:val="27"/>
            <w:szCs w:val="27"/>
            <w:u w:val="single"/>
          </w:rPr>
          <w:t>GUCCI</w:t>
        </w:r>
      </w:hyperlink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Mắt kính hàng hiệu chính hãng Gucci GG0056S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Nhà sx: SAFILO Group</w:t>
      </w:r>
    </w:p>
    <w:p w:rsidR="001A5CAD" w:rsidRPr="001A5CAD" w:rsidRDefault="001A5CAD" w:rsidP="008D03E0">
      <w:pPr>
        <w:shd w:val="clear" w:color="auto" w:fill="F5F7FA"/>
        <w:tabs>
          <w:tab w:val="left" w:pos="3360"/>
        </w:tabs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Settima Strada 15</w:t>
      </w:r>
      <w:r w:rsidR="008D03E0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bookmarkStart w:id="30" w:name="_GoBack"/>
      <w:bookmarkEnd w:id="30"/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35129 Pradova, Italy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Tròng polycarbonate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Chất liệu </w:t>
      </w:r>
      <w:proofErr w:type="gramStart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gọng :</w:t>
      </w:r>
      <w:proofErr w:type="gramEnd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 plastic</w:t>
      </w:r>
    </w:p>
    <w:p w:rsidR="001A5CAD" w:rsidRPr="001A5CAD" w:rsidRDefault="001A5CAD" w:rsidP="001A5CAD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 xml:space="preserve">Màu </w:t>
      </w:r>
      <w:proofErr w:type="gramStart"/>
      <w:r w:rsidRPr="001A5CAD">
        <w:rPr>
          <w:rFonts w:ascii="Verdana" w:eastAsia="Times New Roman" w:hAnsi="Verdana" w:cs="Times New Roman"/>
          <w:color w:val="000000"/>
          <w:sz w:val="21"/>
          <w:szCs w:val="21"/>
        </w:rPr>
        <w:t>sắc :ĐEN</w:t>
      </w:r>
      <w:proofErr w:type="gramEnd"/>
    </w:p>
    <w:p w:rsidR="00CC56C0" w:rsidRPr="005A22E0" w:rsidRDefault="00CC56C0" w:rsidP="005A22E0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A22E0" w:rsidRPr="00D71653" w:rsidRDefault="005A22E0" w:rsidP="00D71653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D71653" w:rsidRPr="00AF48F1" w:rsidRDefault="00D71653" w:rsidP="00AF48F1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F48F1" w:rsidRPr="006A060F" w:rsidRDefault="00AF48F1" w:rsidP="006A060F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6A060F" w:rsidRPr="007870A9" w:rsidRDefault="006A060F" w:rsidP="007870A9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7870A9" w:rsidRPr="0085487A" w:rsidRDefault="007870A9" w:rsidP="0085487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5487A" w:rsidRPr="00E258CA" w:rsidRDefault="0085487A" w:rsidP="00E258CA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657CC" w:rsidRPr="00A657CC" w:rsidRDefault="00A657CC" w:rsidP="00A657CC">
      <w:pPr>
        <w:shd w:val="clear" w:color="auto" w:fill="F5F7FA"/>
        <w:spacing w:after="315" w:line="315" w:lineRule="atLeast"/>
        <w:rPr>
          <w:rFonts w:eastAsia="Times New Roman" w:cs="Times New Roman"/>
          <w:color w:val="000000"/>
          <w:sz w:val="24"/>
          <w:szCs w:val="24"/>
        </w:rPr>
      </w:pPr>
    </w:p>
    <w:p w:rsidR="00A657CC" w:rsidRPr="002268F2" w:rsidRDefault="00A657CC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</w:p>
    <w:p w:rsidR="00F575BE" w:rsidRPr="002268F2" w:rsidRDefault="00F575BE" w:rsidP="00F575BE">
      <w:pPr>
        <w:pStyle w:val="NormalWeb"/>
        <w:shd w:val="clear" w:color="auto" w:fill="F5F7FA"/>
        <w:spacing w:before="0" w:beforeAutospacing="0" w:after="315" w:afterAutospacing="0" w:line="315" w:lineRule="atLeast"/>
        <w:rPr>
          <w:color w:val="000000"/>
          <w:sz w:val="28"/>
          <w:szCs w:val="28"/>
        </w:rPr>
      </w:pPr>
    </w:p>
    <w:sectPr w:rsidR="00F575BE" w:rsidRPr="002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andatory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778B"/>
    <w:multiLevelType w:val="hybridMultilevel"/>
    <w:tmpl w:val="61EA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7D77"/>
    <w:multiLevelType w:val="hybridMultilevel"/>
    <w:tmpl w:val="EFC855EA"/>
    <w:lvl w:ilvl="0" w:tplc="30FC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9F"/>
    <w:rsid w:val="00184663"/>
    <w:rsid w:val="0019064E"/>
    <w:rsid w:val="001A5CAD"/>
    <w:rsid w:val="002268F2"/>
    <w:rsid w:val="002543E3"/>
    <w:rsid w:val="005A22E0"/>
    <w:rsid w:val="0066299B"/>
    <w:rsid w:val="006A060F"/>
    <w:rsid w:val="007204BD"/>
    <w:rsid w:val="007870A9"/>
    <w:rsid w:val="007F2A9F"/>
    <w:rsid w:val="0085487A"/>
    <w:rsid w:val="00863832"/>
    <w:rsid w:val="008D03E0"/>
    <w:rsid w:val="00A657CC"/>
    <w:rsid w:val="00AF48F1"/>
    <w:rsid w:val="00CC56C0"/>
    <w:rsid w:val="00D71653"/>
    <w:rsid w:val="00E207DF"/>
    <w:rsid w:val="00E258CA"/>
    <w:rsid w:val="00F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44D1"/>
  <w15:chartTrackingRefBased/>
  <w15:docId w15:val="{592E4094-28F5-4133-B54B-7119B9C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5B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04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75BE"/>
    <w:rPr>
      <w:rFonts w:eastAsia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A657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57CC"/>
  </w:style>
  <w:style w:type="character" w:customStyle="1" w:styleId="woocommerce-price-currencysymbol">
    <w:name w:val="woocommerce-price-currencysymbol"/>
    <w:basedOn w:val="DefaultParagraphFont"/>
    <w:rsid w:val="00A657CC"/>
  </w:style>
  <w:style w:type="character" w:styleId="Hyperlink">
    <w:name w:val="Hyperlink"/>
    <w:basedOn w:val="DefaultParagraphFont"/>
    <w:uiPriority w:val="99"/>
    <w:semiHidden/>
    <w:unhideWhenUsed/>
    <w:rsid w:val="00A65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2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7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900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3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8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8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4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4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7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6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ensonoptic.vn/brand/gucci/" TargetMode="External"/><Relationship Id="rId13" Type="http://schemas.openxmlformats.org/officeDocument/2006/relationships/hyperlink" Target="https://liensonoptic.vn/brand/gucci/" TargetMode="External"/><Relationship Id="rId18" Type="http://schemas.openxmlformats.org/officeDocument/2006/relationships/hyperlink" Target="https://liensonoptic.vn/brand/gucci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ensonoptic.vn/brand/gucci/" TargetMode="External"/><Relationship Id="rId7" Type="http://schemas.openxmlformats.org/officeDocument/2006/relationships/hyperlink" Target="https://liensonoptic.vn/brand/gucci/" TargetMode="External"/><Relationship Id="rId12" Type="http://schemas.openxmlformats.org/officeDocument/2006/relationships/hyperlink" Target="https://liensonoptic.vn/brand/gucci/" TargetMode="External"/><Relationship Id="rId17" Type="http://schemas.openxmlformats.org/officeDocument/2006/relationships/hyperlink" Target="https://liensonoptic.vn/brand/gucci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ensonoptic.vn/brand/gucci/" TargetMode="External"/><Relationship Id="rId20" Type="http://schemas.openxmlformats.org/officeDocument/2006/relationships/hyperlink" Target="https://liensonoptic.vn/brand/gucc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ensonoptic.vn/brand/gucci/" TargetMode="External"/><Relationship Id="rId11" Type="http://schemas.openxmlformats.org/officeDocument/2006/relationships/hyperlink" Target="https://liensonoptic.vn/brand/gucci/" TargetMode="External"/><Relationship Id="rId24" Type="http://schemas.openxmlformats.org/officeDocument/2006/relationships/hyperlink" Target="https://liensonoptic.vn/brand/gucci/" TargetMode="External"/><Relationship Id="rId5" Type="http://schemas.openxmlformats.org/officeDocument/2006/relationships/hyperlink" Target="https://liensonoptic.vn/brand/gucci/" TargetMode="External"/><Relationship Id="rId15" Type="http://schemas.openxmlformats.org/officeDocument/2006/relationships/hyperlink" Target="https://liensonoptic.vn/brand/gucci/" TargetMode="External"/><Relationship Id="rId23" Type="http://schemas.openxmlformats.org/officeDocument/2006/relationships/hyperlink" Target="https://liensonoptic.vn/brand/gucci/" TargetMode="External"/><Relationship Id="rId10" Type="http://schemas.openxmlformats.org/officeDocument/2006/relationships/hyperlink" Target="https://liensonoptic.vn/brand/gucci/" TargetMode="External"/><Relationship Id="rId19" Type="http://schemas.openxmlformats.org/officeDocument/2006/relationships/hyperlink" Target="https://liensonoptic.vn/brand/guc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ensonoptic.vn/brand/gucci/" TargetMode="External"/><Relationship Id="rId14" Type="http://schemas.openxmlformats.org/officeDocument/2006/relationships/hyperlink" Target="https://liensonoptic.vn/brand/gucci/" TargetMode="External"/><Relationship Id="rId22" Type="http://schemas.openxmlformats.org/officeDocument/2006/relationships/hyperlink" Target="https://liensonoptic.vn/brand/guc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</dc:creator>
  <cp:keywords/>
  <dc:description/>
  <cp:lastModifiedBy>đạt lê</cp:lastModifiedBy>
  <cp:revision>18</cp:revision>
  <dcterms:created xsi:type="dcterms:W3CDTF">2019-01-07T04:15:00Z</dcterms:created>
  <dcterms:modified xsi:type="dcterms:W3CDTF">2019-01-27T12:56:00Z</dcterms:modified>
</cp:coreProperties>
</file>